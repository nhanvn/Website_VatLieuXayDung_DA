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FFDB" w14:textId="19CB3C01" w:rsidR="002D5F5A" w:rsidRPr="00315EFA" w:rsidRDefault="00860088" w:rsidP="00315EFA">
      <w:pPr>
        <w:jc w:val="center"/>
        <w:rPr>
          <w:rFonts w:cs="Times New Roman"/>
          <w:szCs w:val="28"/>
        </w:rPr>
      </w:pPr>
      <w:r w:rsidRPr="00315EFA">
        <w:rPr>
          <w:rFonts w:cs="Times New Roman"/>
          <w:szCs w:val="28"/>
        </w:rPr>
        <w:t>TÊN VÀ GIÁ CÁC LOẠI GẠCH MEN</w:t>
      </w:r>
    </w:p>
    <w:p w14:paraId="16A2CA4A" w14:textId="4B25D1DE" w:rsidR="00860088" w:rsidRPr="00315EFA" w:rsidRDefault="00860088" w:rsidP="00860088">
      <w:pPr>
        <w:pStyle w:val="Heading3"/>
        <w:shd w:val="clear" w:color="auto" w:fill="FFFFFF"/>
        <w:spacing w:before="0" w:beforeAutospacing="0" w:after="120" w:afterAutospacing="0"/>
        <w:rPr>
          <w:rFonts w:eastAsiaTheme="majorEastAsia"/>
          <w:b w:val="0"/>
          <w:bCs w:val="0"/>
          <w:sz w:val="28"/>
          <w:szCs w:val="28"/>
        </w:rPr>
      </w:pPr>
      <w:r w:rsidRPr="00315EFA">
        <w:rPr>
          <w:b w:val="0"/>
          <w:bCs w:val="0"/>
          <w:sz w:val="28"/>
          <w:szCs w:val="28"/>
        </w:rPr>
        <w:t xml:space="preserve">1. </w:t>
      </w:r>
      <w:r w:rsidRPr="00315EFA">
        <w:rPr>
          <w:rFonts w:eastAsiaTheme="majorEastAsia"/>
          <w:b w:val="0"/>
          <w:bCs w:val="0"/>
          <w:sz w:val="28"/>
          <w:szCs w:val="28"/>
        </w:rPr>
        <w:t>Gạch ốp lát thương hiệu Prime</w:t>
      </w:r>
    </w:p>
    <w:p w14:paraId="04F11322" w14:textId="644B11B9" w:rsidR="00315EFA" w:rsidRPr="00315EFA" w:rsidRDefault="00315EFA" w:rsidP="0086008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</w:rPr>
      </w:pPr>
      <w:r w:rsidRPr="00315EFA">
        <w:rPr>
          <w:b w:val="0"/>
          <w:bCs w:val="0"/>
          <w:sz w:val="28"/>
          <w:szCs w:val="28"/>
        </w:rPr>
        <w:t>1.1 Gạch giả gỗ Prime 60×60 9706</w:t>
      </w:r>
    </w:p>
    <w:p w14:paraId="2EF3CA63" w14:textId="5B78544D" w:rsidR="00315EFA" w:rsidRPr="00315EFA" w:rsidRDefault="00315EFA" w:rsidP="00860088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</w:rPr>
      </w:pPr>
      <w:r w:rsidRPr="00315EFA">
        <w:rPr>
          <w:b w:val="0"/>
          <w:bCs w:val="0"/>
          <w:sz w:val="28"/>
          <w:szCs w:val="28"/>
        </w:rPr>
        <w:t xml:space="preserve">Giá : 145.000 vnđ </w:t>
      </w:r>
    </w:p>
    <w:p w14:paraId="09F7EC3B" w14:textId="699E7B79" w:rsidR="00860088" w:rsidRPr="00315EFA" w:rsidRDefault="00860088">
      <w:pPr>
        <w:rPr>
          <w:rFonts w:cs="Times New Roman"/>
          <w:szCs w:val="28"/>
        </w:rPr>
      </w:pPr>
      <w:r w:rsidRPr="00315EFA">
        <w:rPr>
          <w:rFonts w:cs="Times New Roman"/>
          <w:noProof/>
          <w:szCs w:val="28"/>
        </w:rPr>
        <w:drawing>
          <wp:inline distT="0" distB="0" distL="0" distR="0" wp14:anchorId="2C9099AC" wp14:editId="2C02B2E4">
            <wp:extent cx="2660650" cy="2457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9E8" w14:textId="1CF4119B" w:rsidR="00315EFA" w:rsidRPr="00315EFA" w:rsidRDefault="00315EFA" w:rsidP="00860088">
      <w:pPr>
        <w:rPr>
          <w:rFonts w:cs="Times New Roman"/>
          <w:szCs w:val="28"/>
          <w:shd w:val="clear" w:color="auto" w:fill="EEEEEE"/>
        </w:rPr>
      </w:pPr>
      <w:r w:rsidRPr="00315EFA">
        <w:rPr>
          <w:rFonts w:cs="Times New Roman"/>
          <w:szCs w:val="28"/>
          <w:shd w:val="clear" w:color="auto" w:fill="EEEEEE"/>
        </w:rPr>
        <w:t>1.2 Gạch Prime 60×60 9128</w:t>
      </w:r>
    </w:p>
    <w:p w14:paraId="09BD5BB7" w14:textId="250D77E0" w:rsidR="00860088" w:rsidRPr="00315EFA" w:rsidRDefault="00315EFA" w:rsidP="00860088">
      <w:pPr>
        <w:rPr>
          <w:rStyle w:val="woocommerce-price-currencysymbol"/>
          <w:rFonts w:cs="Times New Roman"/>
          <w:szCs w:val="28"/>
          <w:shd w:val="clear" w:color="auto" w:fill="EEEEEE"/>
        </w:rPr>
      </w:pPr>
      <w:r w:rsidRPr="00315EFA">
        <w:rPr>
          <w:rFonts w:cs="Times New Roman"/>
          <w:szCs w:val="28"/>
          <w:shd w:val="clear" w:color="auto" w:fill="EEEEEE"/>
        </w:rPr>
        <w:t xml:space="preserve"> Giá : </w:t>
      </w:r>
      <w:ins w:id="0" w:author="Unknown">
        <w:r w:rsidR="00860088" w:rsidRPr="00315EFA">
          <w:rPr>
            <w:rStyle w:val="woocommerce-price-amount"/>
            <w:rFonts w:cs="Times New Roman"/>
            <w:szCs w:val="28"/>
            <w:shd w:val="clear" w:color="auto" w:fill="EEEEEE"/>
          </w:rPr>
          <w:t>175.000 </w:t>
        </w:r>
        <w:r w:rsidR="00860088" w:rsidRPr="00315EFA">
          <w:rPr>
            <w:rStyle w:val="woocommerce-price-currencysymbol"/>
            <w:rFonts w:cs="Times New Roman"/>
            <w:szCs w:val="28"/>
            <w:shd w:val="clear" w:color="auto" w:fill="EEEEEE"/>
          </w:rPr>
          <w:t>₫</w:t>
        </w:r>
      </w:ins>
    </w:p>
    <w:p w14:paraId="50E0955C" w14:textId="6E409B03" w:rsidR="00860088" w:rsidRPr="00315EFA" w:rsidRDefault="00860088" w:rsidP="00860088">
      <w:pPr>
        <w:rPr>
          <w:rFonts w:cs="Times New Roman"/>
          <w:szCs w:val="28"/>
        </w:rPr>
      </w:pPr>
      <w:r w:rsidRPr="00315EFA">
        <w:rPr>
          <w:rFonts w:cs="Times New Roman"/>
          <w:noProof/>
          <w:szCs w:val="28"/>
        </w:rPr>
        <w:drawing>
          <wp:anchor distT="0" distB="0" distL="114300" distR="114300" simplePos="0" relativeHeight="251650048" behindDoc="0" locked="0" layoutInCell="1" allowOverlap="1" wp14:anchorId="28ABEDDD" wp14:editId="337B5795">
            <wp:simplePos x="0" y="0"/>
            <wp:positionH relativeFrom="margin">
              <wp:posOffset>-635</wp:posOffset>
            </wp:positionH>
            <wp:positionV relativeFrom="paragraph">
              <wp:posOffset>37465</wp:posOffset>
            </wp:positionV>
            <wp:extent cx="2654300" cy="2597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3D234" w14:textId="1DDBC573" w:rsidR="00860088" w:rsidRPr="00315EFA" w:rsidRDefault="00860088">
      <w:pPr>
        <w:rPr>
          <w:rFonts w:cs="Times New Roman"/>
          <w:szCs w:val="28"/>
        </w:rPr>
      </w:pPr>
    </w:p>
    <w:p w14:paraId="133289D9" w14:textId="2F34D9FF" w:rsidR="00860088" w:rsidRPr="00315EFA" w:rsidRDefault="00860088">
      <w:pPr>
        <w:rPr>
          <w:rFonts w:cs="Times New Roman"/>
          <w:szCs w:val="28"/>
        </w:rPr>
      </w:pPr>
    </w:p>
    <w:p w14:paraId="199BE135" w14:textId="0C1B725E" w:rsidR="00860088" w:rsidRPr="00315EFA" w:rsidRDefault="00860088">
      <w:pPr>
        <w:rPr>
          <w:rFonts w:cs="Times New Roman"/>
          <w:szCs w:val="28"/>
        </w:rPr>
      </w:pPr>
    </w:p>
    <w:p w14:paraId="13FF37E6" w14:textId="41102B6D" w:rsidR="00860088" w:rsidRPr="00315EFA" w:rsidRDefault="00860088">
      <w:pPr>
        <w:rPr>
          <w:rFonts w:cs="Times New Roman"/>
          <w:szCs w:val="28"/>
        </w:rPr>
      </w:pPr>
    </w:p>
    <w:p w14:paraId="245EC945" w14:textId="635C1948" w:rsidR="00860088" w:rsidRPr="00315EFA" w:rsidRDefault="00860088">
      <w:pPr>
        <w:rPr>
          <w:rFonts w:cs="Times New Roman"/>
          <w:szCs w:val="28"/>
        </w:rPr>
      </w:pPr>
    </w:p>
    <w:p w14:paraId="5F42C85B" w14:textId="200D25CD" w:rsidR="00860088" w:rsidRPr="00315EFA" w:rsidRDefault="00860088">
      <w:pPr>
        <w:rPr>
          <w:rFonts w:cs="Times New Roman"/>
          <w:szCs w:val="28"/>
        </w:rPr>
      </w:pPr>
    </w:p>
    <w:p w14:paraId="336FDBAD" w14:textId="654B4A25" w:rsidR="00860088" w:rsidRPr="00315EFA" w:rsidRDefault="00860088">
      <w:pPr>
        <w:rPr>
          <w:rFonts w:cs="Times New Roman"/>
          <w:szCs w:val="28"/>
        </w:rPr>
      </w:pPr>
    </w:p>
    <w:p w14:paraId="14686687" w14:textId="043210E7" w:rsidR="00860088" w:rsidRPr="00315EFA" w:rsidRDefault="00860088">
      <w:pPr>
        <w:rPr>
          <w:rFonts w:cs="Times New Roman"/>
          <w:szCs w:val="28"/>
        </w:rPr>
      </w:pPr>
    </w:p>
    <w:p w14:paraId="0E4826D6" w14:textId="77777777" w:rsidR="00315EFA" w:rsidRPr="00315EFA" w:rsidRDefault="00315EFA">
      <w:pPr>
        <w:rPr>
          <w:rFonts w:cs="Times New Roman"/>
          <w:szCs w:val="28"/>
        </w:rPr>
      </w:pPr>
    </w:p>
    <w:p w14:paraId="76DFBF45" w14:textId="77777777" w:rsidR="00315EFA" w:rsidRPr="00315EFA" w:rsidRDefault="00315EFA">
      <w:pPr>
        <w:rPr>
          <w:rFonts w:cs="Times New Roman"/>
          <w:szCs w:val="28"/>
        </w:rPr>
      </w:pPr>
    </w:p>
    <w:p w14:paraId="6C09F5F1" w14:textId="77777777" w:rsidR="00315EFA" w:rsidRPr="00315EFA" w:rsidRDefault="00315EFA">
      <w:pPr>
        <w:rPr>
          <w:rFonts w:cs="Times New Roman"/>
          <w:szCs w:val="28"/>
        </w:rPr>
      </w:pPr>
    </w:p>
    <w:p w14:paraId="3D21A4EC" w14:textId="77777777" w:rsidR="00315EFA" w:rsidRPr="00315EFA" w:rsidRDefault="00315EFA">
      <w:pPr>
        <w:rPr>
          <w:rFonts w:cs="Times New Roman"/>
          <w:szCs w:val="28"/>
        </w:rPr>
      </w:pPr>
    </w:p>
    <w:p w14:paraId="0FBF28D1" w14:textId="3C338C91" w:rsidR="00860088" w:rsidRPr="00315EFA" w:rsidRDefault="00315EFA">
      <w:pPr>
        <w:rPr>
          <w:rFonts w:cs="Times New Roman"/>
          <w:szCs w:val="28"/>
          <w:shd w:val="clear" w:color="auto" w:fill="FFFFFF"/>
        </w:rPr>
      </w:pPr>
      <w:r w:rsidRPr="00315EFA">
        <w:rPr>
          <w:rFonts w:cs="Times New Roman"/>
          <w:szCs w:val="28"/>
        </w:rPr>
        <w:lastRenderedPageBreak/>
        <w:t xml:space="preserve">1.3 </w:t>
      </w:r>
      <w:r w:rsidR="00647E05">
        <w:rPr>
          <w:rStyle w:val="Strong"/>
          <w:rFonts w:cs="Times New Roman"/>
          <w:b w:val="0"/>
          <w:bCs w:val="0"/>
          <w:szCs w:val="28"/>
          <w:shd w:val="clear" w:color="auto" w:fill="FFFFFF"/>
        </w:rPr>
        <w:t>G</w:t>
      </w:r>
      <w:r w:rsidRPr="00315EFA">
        <w:rPr>
          <w:rStyle w:val="Strong"/>
          <w:rFonts w:cs="Times New Roman"/>
          <w:b w:val="0"/>
          <w:bCs w:val="0"/>
          <w:szCs w:val="28"/>
          <w:shd w:val="clear" w:color="auto" w:fill="FFFFFF"/>
        </w:rPr>
        <w:t>ạch lát nền  Prime 60×60 cm </w:t>
      </w:r>
      <w:r w:rsidRPr="00315EFA">
        <w:rPr>
          <w:rFonts w:cs="Times New Roman"/>
          <w:szCs w:val="28"/>
          <w:shd w:val="clear" w:color="auto" w:fill="FFFFFF"/>
        </w:rPr>
        <w:t>9864</w:t>
      </w:r>
    </w:p>
    <w:p w14:paraId="1C5CAEFE" w14:textId="4BCF9C66" w:rsidR="00315EFA" w:rsidRPr="00315EFA" w:rsidRDefault="00315EFA">
      <w:pPr>
        <w:rPr>
          <w:rFonts w:cs="Times New Roman"/>
          <w:szCs w:val="28"/>
          <w:shd w:val="clear" w:color="auto" w:fill="FFFFFF"/>
        </w:rPr>
      </w:pPr>
      <w:r w:rsidRPr="00315EFA">
        <w:rPr>
          <w:rFonts w:cs="Times New Roman"/>
          <w:szCs w:val="28"/>
          <w:shd w:val="clear" w:color="auto" w:fill="FFFFFF"/>
        </w:rPr>
        <w:t>Giá : 260.</w:t>
      </w:r>
      <w:r w:rsidR="0069373D">
        <w:rPr>
          <w:rFonts w:cs="Times New Roman"/>
          <w:szCs w:val="28"/>
          <w:shd w:val="clear" w:color="auto" w:fill="FFFFFF"/>
        </w:rPr>
        <w:t>0</w:t>
      </w:r>
      <w:r w:rsidRPr="00315EFA">
        <w:rPr>
          <w:rFonts w:cs="Times New Roman"/>
          <w:szCs w:val="28"/>
          <w:shd w:val="clear" w:color="auto" w:fill="FFFFFF"/>
        </w:rPr>
        <w:t>00 đồng</w:t>
      </w:r>
    </w:p>
    <w:p w14:paraId="0A7C00DA" w14:textId="2DC3E066" w:rsidR="00315EFA" w:rsidRPr="00315EFA" w:rsidRDefault="00315EFA">
      <w:pPr>
        <w:rPr>
          <w:rFonts w:cs="Times New Roman"/>
          <w:szCs w:val="28"/>
        </w:rPr>
      </w:pPr>
      <w:r w:rsidRPr="00315EFA">
        <w:rPr>
          <w:rFonts w:cs="Times New Roman"/>
          <w:noProof/>
          <w:szCs w:val="28"/>
        </w:rPr>
        <w:drawing>
          <wp:inline distT="0" distB="0" distL="0" distR="0" wp14:anchorId="4E8465BF" wp14:editId="042B5F9F">
            <wp:extent cx="2698750" cy="2514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131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79AE" w14:textId="427B9AF7" w:rsidR="008631CF" w:rsidRPr="00315EFA" w:rsidRDefault="008631CF" w:rsidP="008631CF">
      <w:pPr>
        <w:pStyle w:val="Heading3"/>
        <w:shd w:val="clear" w:color="auto" w:fill="FFFFFF"/>
        <w:spacing w:before="0" w:beforeAutospacing="0" w:after="120" w:afterAutospacing="0"/>
        <w:rPr>
          <w:rStyle w:val="Strong"/>
          <w:rFonts w:eastAsiaTheme="majorEastAsia"/>
          <w:sz w:val="28"/>
          <w:szCs w:val="28"/>
        </w:rPr>
      </w:pPr>
      <w:r w:rsidRPr="00315EFA">
        <w:rPr>
          <w:rStyle w:val="Strong"/>
          <w:rFonts w:eastAsiaTheme="majorEastAsia"/>
          <w:sz w:val="28"/>
          <w:szCs w:val="28"/>
        </w:rPr>
        <w:t xml:space="preserve">2. </w:t>
      </w:r>
      <w:r w:rsidR="00647E05">
        <w:rPr>
          <w:rStyle w:val="Strong"/>
          <w:rFonts w:eastAsiaTheme="majorEastAsia"/>
          <w:sz w:val="28"/>
          <w:szCs w:val="28"/>
        </w:rPr>
        <w:t>G</w:t>
      </w:r>
      <w:r w:rsidRPr="00315EFA">
        <w:rPr>
          <w:rStyle w:val="Strong"/>
          <w:rFonts w:eastAsiaTheme="majorEastAsia"/>
          <w:sz w:val="28"/>
          <w:szCs w:val="28"/>
        </w:rPr>
        <w:t>ạch ốp thương hiệu Viglacera</w:t>
      </w:r>
    </w:p>
    <w:p w14:paraId="2A95E723" w14:textId="4B4C497E" w:rsidR="008631CF" w:rsidRPr="00315EFA" w:rsidRDefault="008631CF" w:rsidP="008631CF">
      <w:pPr>
        <w:pStyle w:val="Heading1"/>
        <w:shd w:val="clear" w:color="auto" w:fill="EEEEEE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315EFA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2.1 </w:t>
      </w:r>
      <w:r w:rsidRPr="00315EFA">
        <w:rPr>
          <w:rFonts w:ascii="Times New Roman" w:hAnsi="Times New Roman" w:cs="Times New Roman"/>
          <w:color w:val="auto"/>
          <w:sz w:val="28"/>
          <w:szCs w:val="28"/>
        </w:rPr>
        <w:t>Gạch Viglacera 600×600 NY2GM6601</w:t>
      </w:r>
    </w:p>
    <w:p w14:paraId="0232DB44" w14:textId="70241ACB" w:rsidR="008631CF" w:rsidRPr="00315EFA" w:rsidRDefault="00647E05" w:rsidP="008631CF">
      <w:p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EEEEEE"/>
        </w:rPr>
        <w:t xml:space="preserve"> Giá : </w:t>
      </w:r>
      <w:r w:rsidR="008631CF" w:rsidRPr="00315EFA">
        <w:rPr>
          <w:rFonts w:cs="Times New Roman"/>
          <w:szCs w:val="28"/>
          <w:shd w:val="clear" w:color="auto" w:fill="EEEEEE"/>
        </w:rPr>
        <w:t>230.000</w:t>
      </w:r>
    </w:p>
    <w:p w14:paraId="7490C362" w14:textId="4D52F2A1" w:rsidR="008631CF" w:rsidRPr="00315EFA" w:rsidRDefault="008631CF" w:rsidP="008631CF">
      <w:pPr>
        <w:rPr>
          <w:rFonts w:cs="Times New Roman"/>
          <w:szCs w:val="28"/>
        </w:rPr>
      </w:pPr>
      <w:r w:rsidRPr="00315EFA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0091C8A9" wp14:editId="4C5095A8">
            <wp:simplePos x="0" y="0"/>
            <wp:positionH relativeFrom="margin">
              <wp:posOffset>12065</wp:posOffset>
            </wp:positionH>
            <wp:positionV relativeFrom="paragraph">
              <wp:posOffset>17145</wp:posOffset>
            </wp:positionV>
            <wp:extent cx="2540000" cy="2349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F3103" w14:textId="60282385" w:rsidR="008631CF" w:rsidRPr="00315EFA" w:rsidRDefault="008631CF" w:rsidP="008631CF">
      <w:pPr>
        <w:rPr>
          <w:rFonts w:cs="Times New Roman"/>
          <w:szCs w:val="28"/>
        </w:rPr>
      </w:pPr>
    </w:p>
    <w:p w14:paraId="7EE780A7" w14:textId="75DAC27F" w:rsidR="008631CF" w:rsidRPr="00315EFA" w:rsidRDefault="008631CF" w:rsidP="008631CF">
      <w:pPr>
        <w:rPr>
          <w:rFonts w:cs="Times New Roman"/>
          <w:szCs w:val="28"/>
        </w:rPr>
      </w:pPr>
    </w:p>
    <w:p w14:paraId="7DA22960" w14:textId="273708D2" w:rsidR="008631CF" w:rsidRPr="00315EFA" w:rsidRDefault="008631CF" w:rsidP="008631CF">
      <w:pPr>
        <w:pStyle w:val="Heading3"/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</w:rPr>
      </w:pPr>
    </w:p>
    <w:p w14:paraId="6F246A24" w14:textId="5214A5A2" w:rsidR="00860088" w:rsidRPr="00315EFA" w:rsidRDefault="00860088">
      <w:pPr>
        <w:rPr>
          <w:rFonts w:cs="Times New Roman"/>
          <w:szCs w:val="28"/>
        </w:rPr>
      </w:pPr>
    </w:p>
    <w:p w14:paraId="6369C809" w14:textId="5409DE47" w:rsidR="008631CF" w:rsidRPr="00315EFA" w:rsidRDefault="008631CF">
      <w:pPr>
        <w:rPr>
          <w:rFonts w:cs="Times New Roman"/>
          <w:szCs w:val="28"/>
        </w:rPr>
      </w:pPr>
    </w:p>
    <w:p w14:paraId="69EECDED" w14:textId="4E6C3DDE" w:rsidR="008631CF" w:rsidRPr="00315EFA" w:rsidRDefault="008631CF">
      <w:pPr>
        <w:rPr>
          <w:rFonts w:cs="Times New Roman"/>
          <w:szCs w:val="28"/>
        </w:rPr>
      </w:pPr>
    </w:p>
    <w:p w14:paraId="1B9E4ADB" w14:textId="5E73F23D" w:rsidR="008631CF" w:rsidRPr="00315EFA" w:rsidRDefault="008631CF">
      <w:pPr>
        <w:rPr>
          <w:rFonts w:cs="Times New Roman"/>
          <w:szCs w:val="28"/>
        </w:rPr>
      </w:pPr>
    </w:p>
    <w:p w14:paraId="4386274E" w14:textId="171FC6A1" w:rsidR="008631CF" w:rsidRPr="00315EFA" w:rsidRDefault="008631CF" w:rsidP="008631CF">
      <w:pPr>
        <w:pStyle w:val="Heading1"/>
        <w:shd w:val="clear" w:color="auto" w:fill="EEEEEE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315EFA">
        <w:rPr>
          <w:rFonts w:ascii="Times New Roman" w:hAnsi="Times New Roman" w:cs="Times New Roman"/>
          <w:color w:val="auto"/>
          <w:sz w:val="28"/>
          <w:szCs w:val="28"/>
        </w:rPr>
        <w:lastRenderedPageBreak/>
        <w:t>2. 2 Gạch lát sân vườn Viglacera 40×40 US413</w:t>
      </w:r>
    </w:p>
    <w:p w14:paraId="7F144C5E" w14:textId="4A116CD9" w:rsidR="008631CF" w:rsidRPr="00315EFA" w:rsidRDefault="008631CF">
      <w:pPr>
        <w:rPr>
          <w:rStyle w:val="woocommerce-price-currencysymbol"/>
          <w:rFonts w:cs="Times New Roman"/>
          <w:szCs w:val="28"/>
          <w:shd w:val="clear" w:color="auto" w:fill="EEEEEE"/>
        </w:rPr>
      </w:pPr>
      <w:r w:rsidRPr="00315EFA">
        <w:rPr>
          <w:rFonts w:cs="Times New Roman"/>
          <w:noProof/>
          <w:szCs w:val="28"/>
        </w:rPr>
        <w:drawing>
          <wp:anchor distT="0" distB="0" distL="114300" distR="114300" simplePos="0" relativeHeight="251675648" behindDoc="0" locked="0" layoutInCell="1" allowOverlap="1" wp14:anchorId="23E8856B" wp14:editId="62F339FA">
            <wp:simplePos x="0" y="0"/>
            <wp:positionH relativeFrom="margin">
              <wp:posOffset>-267335</wp:posOffset>
            </wp:positionH>
            <wp:positionV relativeFrom="paragraph">
              <wp:posOffset>288925</wp:posOffset>
            </wp:positionV>
            <wp:extent cx="3454400" cy="3213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E05">
        <w:rPr>
          <w:rFonts w:cs="Times New Roman"/>
          <w:szCs w:val="28"/>
          <w:shd w:val="clear" w:color="auto" w:fill="EEEEEE"/>
        </w:rPr>
        <w:t xml:space="preserve">Giá : </w:t>
      </w:r>
      <w:r w:rsidRPr="00315EFA">
        <w:rPr>
          <w:rFonts w:cs="Times New Roman"/>
          <w:szCs w:val="28"/>
          <w:shd w:val="clear" w:color="auto" w:fill="EEEEEE"/>
        </w:rPr>
        <w:t>115.000 </w:t>
      </w:r>
      <w:r w:rsidRPr="00315EFA">
        <w:rPr>
          <w:rStyle w:val="woocommerce-price-currencysymbol"/>
          <w:rFonts w:cs="Times New Roman"/>
          <w:szCs w:val="28"/>
          <w:shd w:val="clear" w:color="auto" w:fill="EEEEEE"/>
        </w:rPr>
        <w:t>₫</w:t>
      </w:r>
    </w:p>
    <w:p w14:paraId="354011E6" w14:textId="55D63BED" w:rsidR="008631CF" w:rsidRPr="00315EFA" w:rsidRDefault="008631CF">
      <w:pPr>
        <w:rPr>
          <w:rFonts w:cs="Times New Roman"/>
          <w:szCs w:val="28"/>
        </w:rPr>
      </w:pPr>
    </w:p>
    <w:sectPr w:rsidR="008631CF" w:rsidRPr="00315EFA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8"/>
    <w:rsid w:val="002D5F5A"/>
    <w:rsid w:val="00315EFA"/>
    <w:rsid w:val="00495C11"/>
    <w:rsid w:val="004F615D"/>
    <w:rsid w:val="00647E05"/>
    <w:rsid w:val="0069373D"/>
    <w:rsid w:val="006E2C94"/>
    <w:rsid w:val="00860088"/>
    <w:rsid w:val="008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0F044"/>
  <w15:chartTrackingRefBased/>
  <w15:docId w15:val="{39C622BA-FF25-4BDC-B38A-67352AD9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00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08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0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oocommerce-price-amount">
    <w:name w:val="woocommerce-price-amount"/>
    <w:basedOn w:val="DefaultParagraphFont"/>
    <w:rsid w:val="00860088"/>
  </w:style>
  <w:style w:type="character" w:customStyle="1" w:styleId="woocommerce-price-currencysymbol">
    <w:name w:val="woocommerce-price-currencysymbol"/>
    <w:basedOn w:val="DefaultParagraphFont"/>
    <w:rsid w:val="0086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EE8DFE94D14449512DBAF9BA8E700" ma:contentTypeVersion="5" ma:contentTypeDescription="Create a new document." ma:contentTypeScope="" ma:versionID="00039abe649b5979b0d18f84c0b7b455">
  <xsd:schema xmlns:xsd="http://www.w3.org/2001/XMLSchema" xmlns:xs="http://www.w3.org/2001/XMLSchema" xmlns:p="http://schemas.microsoft.com/office/2006/metadata/properties" xmlns:ns3="bcc93e5d-aa92-4340-bbe9-3f48eda4f7a5" xmlns:ns4="e26b1b60-1f33-4f4e-bff5-0f62f09d6209" targetNamespace="http://schemas.microsoft.com/office/2006/metadata/properties" ma:root="true" ma:fieldsID="c94653b1305a95ec5772cf509f17fc58" ns3:_="" ns4:_="">
    <xsd:import namespace="bcc93e5d-aa92-4340-bbe9-3f48eda4f7a5"/>
    <xsd:import namespace="e26b1b60-1f33-4f4e-bff5-0f62f09d6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93e5d-aa92-4340-bbe9-3f48eda4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b1b60-1f33-4f4e-bff5-0f62f09d6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C592D-F354-4D6B-8FE3-F490E0DAC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C09F0-B8E7-4694-9171-72B7B7FDF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93e5d-aa92-4340-bbe9-3f48eda4f7a5"/>
    <ds:schemaRef ds:uri="e26b1b60-1f33-4f4e-bff5-0f62f09d6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D0FDDC-2FAB-4EA1-B727-393A2C0E7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Thịnh</dc:creator>
  <cp:keywords/>
  <dc:description/>
  <cp:lastModifiedBy>Administrator</cp:lastModifiedBy>
  <cp:revision>3</cp:revision>
  <dcterms:created xsi:type="dcterms:W3CDTF">2022-07-03T04:59:00Z</dcterms:created>
  <dcterms:modified xsi:type="dcterms:W3CDTF">2022-07-09T09:09:00Z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0x010100BF6EE8DFE94D14449512DBAF9BA8E700</vt:lpwstr>
  </property>
</Properties>
</file>